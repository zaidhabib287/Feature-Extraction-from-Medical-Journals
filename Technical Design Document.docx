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4CC6" w14:textId="77777777" w:rsidR="00061037" w:rsidRDefault="00022D1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Technical Design Document (TDD)</w:t>
      </w:r>
    </w:p>
    <w:p w14:paraId="7758FFAC" w14:textId="77777777" w:rsidR="00061037" w:rsidRDefault="00061037">
      <w:pPr>
        <w:jc w:val="center"/>
        <w:rPr>
          <w:b/>
          <w:sz w:val="40"/>
          <w:szCs w:val="40"/>
          <w:u w:val="single"/>
        </w:rPr>
      </w:pPr>
    </w:p>
    <w:p w14:paraId="2C556F15" w14:textId="77777777" w:rsidR="00061037" w:rsidRDefault="00061037">
      <w:pPr>
        <w:jc w:val="center"/>
        <w:rPr>
          <w:b/>
          <w:sz w:val="40"/>
          <w:szCs w:val="40"/>
          <w:u w:val="single"/>
        </w:rPr>
      </w:pPr>
    </w:p>
    <w:p w14:paraId="64934D5F" w14:textId="77777777" w:rsidR="00061037" w:rsidRDefault="00061037">
      <w:pPr>
        <w:jc w:val="center"/>
        <w:rPr>
          <w:b/>
          <w:sz w:val="40"/>
          <w:szCs w:val="40"/>
          <w:u w:val="single"/>
        </w:rPr>
      </w:pPr>
    </w:p>
    <w:p w14:paraId="020C2010" w14:textId="77777777" w:rsidR="00061037" w:rsidRDefault="00061037">
      <w:pPr>
        <w:jc w:val="center"/>
        <w:rPr>
          <w:b/>
          <w:sz w:val="40"/>
          <w:szCs w:val="40"/>
          <w:u w:val="single"/>
        </w:rPr>
      </w:pPr>
    </w:p>
    <w:p w14:paraId="2636C488" w14:textId="77777777" w:rsidR="00061037" w:rsidRDefault="00061037">
      <w:pPr>
        <w:jc w:val="center"/>
        <w:rPr>
          <w:b/>
          <w:sz w:val="40"/>
          <w:szCs w:val="40"/>
          <w:u w:val="single"/>
        </w:rPr>
      </w:pPr>
    </w:p>
    <w:p w14:paraId="1E1E4A29" w14:textId="77777777" w:rsidR="00061037" w:rsidRDefault="00061037"/>
    <w:p w14:paraId="0B0FCC95" w14:textId="77777777" w:rsidR="00061037" w:rsidRDefault="00061037">
      <w:pPr>
        <w:jc w:val="center"/>
        <w:rPr>
          <w:b/>
          <w:sz w:val="40"/>
          <w:szCs w:val="40"/>
          <w:u w:val="single"/>
        </w:rPr>
      </w:pPr>
    </w:p>
    <w:p w14:paraId="782820C1" w14:textId="77777777" w:rsidR="00061037" w:rsidRDefault="00061037">
      <w:pPr>
        <w:jc w:val="center"/>
        <w:rPr>
          <w:b/>
          <w:sz w:val="40"/>
          <w:szCs w:val="40"/>
          <w:u w:val="single"/>
        </w:rPr>
      </w:pPr>
    </w:p>
    <w:p w14:paraId="367D87E5" w14:textId="77777777" w:rsidR="00061037" w:rsidRDefault="00061037">
      <w:pPr>
        <w:jc w:val="center"/>
        <w:rPr>
          <w:b/>
          <w:sz w:val="40"/>
          <w:szCs w:val="40"/>
          <w:u w:val="single"/>
        </w:rPr>
      </w:pPr>
    </w:p>
    <w:p w14:paraId="08D338BB" w14:textId="77777777" w:rsidR="00061037" w:rsidRDefault="00061037">
      <w:pPr>
        <w:jc w:val="center"/>
        <w:rPr>
          <w:b/>
          <w:sz w:val="40"/>
          <w:szCs w:val="40"/>
          <w:u w:val="single"/>
        </w:rPr>
      </w:pPr>
    </w:p>
    <w:p w14:paraId="2A341DED" w14:textId="77777777" w:rsidR="00061037" w:rsidRDefault="00061037">
      <w:pPr>
        <w:jc w:val="center"/>
        <w:rPr>
          <w:b/>
          <w:sz w:val="40"/>
          <w:szCs w:val="40"/>
          <w:u w:val="single"/>
        </w:rPr>
      </w:pPr>
    </w:p>
    <w:p w14:paraId="2C6CC538" w14:textId="02EED31F" w:rsidR="00061037" w:rsidRDefault="00022D1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Title:  </w:t>
      </w:r>
      <w:r w:rsidR="00D33B26">
        <w:rPr>
          <w:b/>
          <w:sz w:val="40"/>
          <w:szCs w:val="40"/>
          <w:u w:val="single"/>
        </w:rPr>
        <w:t>Feature Extraction from Medical Journals</w:t>
      </w:r>
    </w:p>
    <w:p w14:paraId="63D6D10E" w14:textId="77777777" w:rsidR="00061037" w:rsidRDefault="00061037">
      <w:pPr>
        <w:jc w:val="center"/>
        <w:rPr>
          <w:b/>
          <w:sz w:val="40"/>
          <w:szCs w:val="40"/>
          <w:u w:val="single"/>
        </w:rPr>
      </w:pPr>
    </w:p>
    <w:p w14:paraId="431EEC83" w14:textId="77777777" w:rsidR="00061037" w:rsidRDefault="00061037">
      <w:pPr>
        <w:ind w:firstLine="0"/>
      </w:pPr>
    </w:p>
    <w:p w14:paraId="1464430C" w14:textId="77777777" w:rsidR="00061037" w:rsidRDefault="00061037"/>
    <w:p w14:paraId="656CD496" w14:textId="77777777" w:rsidR="00061037" w:rsidRDefault="00061037"/>
    <w:p w14:paraId="1B24654C" w14:textId="77777777" w:rsidR="00061037" w:rsidRDefault="00061037"/>
    <w:p w14:paraId="5E4ED02D" w14:textId="77777777" w:rsidR="00061037" w:rsidRDefault="00061037"/>
    <w:p w14:paraId="109537B3" w14:textId="77777777" w:rsidR="00061037" w:rsidRDefault="00061037"/>
    <w:p w14:paraId="47869057" w14:textId="77777777" w:rsidR="00061037" w:rsidRDefault="00061037">
      <w:pPr>
        <w:jc w:val="right"/>
      </w:pPr>
    </w:p>
    <w:p w14:paraId="105C29EF" w14:textId="77777777" w:rsidR="00061037" w:rsidRDefault="00061037">
      <w:pPr>
        <w:ind w:firstLine="0"/>
      </w:pPr>
    </w:p>
    <w:p w14:paraId="3AC15E83" w14:textId="77777777" w:rsidR="00061037" w:rsidRDefault="00061037">
      <w:pPr>
        <w:jc w:val="center"/>
      </w:pPr>
    </w:p>
    <w:p w14:paraId="27539345" w14:textId="77777777" w:rsidR="00061037" w:rsidRDefault="00061037">
      <w:pPr>
        <w:jc w:val="right"/>
      </w:pPr>
    </w:p>
    <w:p w14:paraId="4C458313" w14:textId="77777777" w:rsidR="00061037" w:rsidRDefault="00061037">
      <w:pPr>
        <w:jc w:val="right"/>
      </w:pPr>
    </w:p>
    <w:p w14:paraId="21C254E8" w14:textId="77777777" w:rsidR="00061037" w:rsidRDefault="00061037">
      <w:pPr>
        <w:jc w:val="right"/>
      </w:pPr>
    </w:p>
    <w:p w14:paraId="37401C6D" w14:textId="77777777" w:rsidR="00061037" w:rsidRDefault="00061037">
      <w:pPr>
        <w:jc w:val="right"/>
      </w:pP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061037" w14:paraId="1DFB4ECC" w14:textId="77777777">
        <w:tc>
          <w:tcPr>
            <w:tcW w:w="4505" w:type="dxa"/>
          </w:tcPr>
          <w:p w14:paraId="318F5AC3" w14:textId="77777777" w:rsidR="00061037" w:rsidRDefault="00022D1B">
            <w:pPr>
              <w:ind w:firstLine="0"/>
              <w:rPr>
                <w:b/>
                <w:i/>
              </w:rPr>
            </w:pPr>
            <w:r>
              <w:rPr>
                <w:b/>
              </w:rPr>
              <w:t>Mentors</w:t>
            </w:r>
            <w:r>
              <w:rPr>
                <w:b/>
                <w:i/>
              </w:rPr>
              <w:t>:</w:t>
            </w:r>
          </w:p>
        </w:tc>
        <w:tc>
          <w:tcPr>
            <w:tcW w:w="4505" w:type="dxa"/>
          </w:tcPr>
          <w:p w14:paraId="6399CA85" w14:textId="77777777" w:rsidR="00061037" w:rsidRDefault="00022D1B">
            <w:pPr>
              <w:ind w:firstLine="0"/>
              <w:jc w:val="right"/>
              <w:rPr>
                <w:b/>
              </w:rPr>
            </w:pPr>
            <w:r>
              <w:rPr>
                <w:b/>
              </w:rPr>
              <w:t>Authors:</w:t>
            </w:r>
          </w:p>
        </w:tc>
      </w:tr>
      <w:tr w:rsidR="00061037" w14:paraId="475B3EAF" w14:textId="77777777">
        <w:tc>
          <w:tcPr>
            <w:tcW w:w="4505" w:type="dxa"/>
          </w:tcPr>
          <w:p w14:paraId="4D0AB2F6" w14:textId="326A3723" w:rsidR="00061037" w:rsidRDefault="0081286A">
            <w:pPr>
              <w:ind w:firstLine="0"/>
              <w:rPr>
                <w:i/>
              </w:rPr>
            </w:pPr>
            <w:r>
              <w:rPr>
                <w:i/>
              </w:rPr>
              <w:t>Pavani</w:t>
            </w:r>
          </w:p>
          <w:p w14:paraId="2FD20D09" w14:textId="78CB3686" w:rsidR="0081286A" w:rsidRDefault="0081286A">
            <w:pPr>
              <w:ind w:firstLine="0"/>
              <w:rPr>
                <w:i/>
              </w:rPr>
            </w:pPr>
            <w:r>
              <w:rPr>
                <w:i/>
              </w:rPr>
              <w:t>Raju</w:t>
            </w:r>
          </w:p>
          <w:p w14:paraId="2E8072D1" w14:textId="77777777" w:rsidR="00061037" w:rsidRDefault="00061037">
            <w:pPr>
              <w:ind w:firstLine="0"/>
              <w:rPr>
                <w:i/>
              </w:rPr>
            </w:pPr>
          </w:p>
          <w:p w14:paraId="10C1818A" w14:textId="77777777" w:rsidR="00061037" w:rsidRDefault="00022D1B">
            <w:pPr>
              <w:ind w:firstLine="0"/>
              <w:rPr>
                <w:i/>
              </w:rPr>
            </w:pPr>
            <w:r>
              <w:rPr>
                <w:b/>
              </w:rPr>
              <w:t>Mentor (Client):</w:t>
            </w:r>
          </w:p>
          <w:p w14:paraId="6A9334CA" w14:textId="77777777" w:rsidR="00061037" w:rsidRDefault="00022D1B">
            <w:pPr>
              <w:ind w:firstLine="0"/>
              <w:rPr>
                <w:i/>
              </w:rPr>
            </w:pPr>
            <w:proofErr w:type="spellStart"/>
            <w:r>
              <w:rPr>
                <w:i/>
              </w:rPr>
              <w:t>Sharat</w:t>
            </w:r>
            <w:proofErr w:type="spellEnd"/>
            <w:r>
              <w:rPr>
                <w:i/>
              </w:rPr>
              <w:t xml:space="preserve"> Chandra</w:t>
            </w:r>
          </w:p>
          <w:p w14:paraId="2C5D2949" w14:textId="77777777" w:rsidR="00061037" w:rsidRDefault="00022D1B">
            <w:pPr>
              <w:ind w:firstLine="0"/>
              <w:rPr>
                <w:i/>
              </w:rPr>
            </w:pPr>
            <w:r>
              <w:rPr>
                <w:i/>
              </w:rPr>
              <w:t>Sandeep</w:t>
            </w:r>
          </w:p>
        </w:tc>
        <w:tc>
          <w:tcPr>
            <w:tcW w:w="4505" w:type="dxa"/>
          </w:tcPr>
          <w:p w14:paraId="2E7E4A16" w14:textId="1C269DD8" w:rsidR="00061037" w:rsidRDefault="0081286A" w:rsidP="0081286A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Mohammed Zaid </w:t>
            </w:r>
            <w:proofErr w:type="spellStart"/>
            <w:r>
              <w:rPr>
                <w:i/>
                <w:sz w:val="24"/>
                <w:szCs w:val="24"/>
              </w:rPr>
              <w:t>Habibulla</w:t>
            </w:r>
            <w:proofErr w:type="spellEnd"/>
          </w:p>
          <w:p w14:paraId="3DECFAB8" w14:textId="77777777" w:rsidR="00061037" w:rsidRDefault="00061037">
            <w:pPr>
              <w:jc w:val="right"/>
            </w:pPr>
          </w:p>
        </w:tc>
      </w:tr>
    </w:tbl>
    <w:p w14:paraId="12809140" w14:textId="77777777" w:rsidR="00061037" w:rsidRDefault="00061037">
      <w:pPr>
        <w:ind w:firstLine="0"/>
        <w:rPr>
          <w:i/>
          <w:sz w:val="24"/>
          <w:szCs w:val="24"/>
        </w:rPr>
      </w:pPr>
    </w:p>
    <w:p w14:paraId="6950F746" w14:textId="77777777" w:rsidR="00061037" w:rsidRDefault="00061037">
      <w:pPr>
        <w:jc w:val="right"/>
        <w:rPr>
          <w:i/>
        </w:rPr>
      </w:pPr>
    </w:p>
    <w:p w14:paraId="622B2D04" w14:textId="77777777" w:rsidR="00061037" w:rsidRDefault="00061037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b/>
          <w:color w:val="2F5496"/>
          <w:sz w:val="24"/>
          <w:szCs w:val="24"/>
        </w:rPr>
      </w:pPr>
    </w:p>
    <w:p w14:paraId="2D6AE492" w14:textId="77777777" w:rsidR="00061037" w:rsidRDefault="00022D1B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lastRenderedPageBreak/>
        <w:t>Table of Contents</w:t>
      </w:r>
    </w:p>
    <w:sdt>
      <w:sdtPr>
        <w:rPr>
          <w:b w:val="0"/>
          <w:bCs w:val="0"/>
          <w:i w:val="0"/>
          <w:iCs w:val="0"/>
          <w:sz w:val="22"/>
          <w:szCs w:val="22"/>
        </w:rPr>
        <w:id w:val="-195388464"/>
        <w:docPartObj>
          <w:docPartGallery w:val="Table of Contents"/>
          <w:docPartUnique/>
        </w:docPartObj>
      </w:sdtPr>
      <w:sdtEndPr/>
      <w:sdtContent>
        <w:p w14:paraId="6F0985A9" w14:textId="6F2FCE13" w:rsidR="00C856AE" w:rsidRDefault="00022D1B">
          <w:pPr>
            <w:pStyle w:val="TOC1"/>
            <w:tabs>
              <w:tab w:val="left" w:pos="88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9779544" w:history="1">
            <w:r w:rsidR="00C856AE" w:rsidRPr="003F4000">
              <w:rPr>
                <w:rStyle w:val="Hyperlink"/>
                <w:noProof/>
              </w:rPr>
              <w:t>1.</w:t>
            </w:r>
            <w:r w:rsidR="00C856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856AE" w:rsidRPr="003F4000">
              <w:rPr>
                <w:rStyle w:val="Hyperlink"/>
                <w:noProof/>
              </w:rPr>
              <w:t>Introduction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_Toc89779544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4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5B59959C" w14:textId="7946FB09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45" w:history="1">
            <w:r w:rsidR="00C856AE" w:rsidRPr="003F4000">
              <w:rPr>
                <w:rStyle w:val="Hyperlink"/>
                <w:noProof/>
              </w:rPr>
              <w:t>1.1 Purpose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_Toc89779545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4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16CD6D32" w14:textId="22440B00" w:rsidR="00C856AE" w:rsidRDefault="006E7C9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46" w:history="1">
            <w:r w:rsidR="00C856AE" w:rsidRPr="003F4000">
              <w:rPr>
                <w:rStyle w:val="Hyperlink"/>
                <w:noProof/>
              </w:rPr>
              <w:t>1.2</w:t>
            </w:r>
            <w:r w:rsidR="00C856A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856AE" w:rsidRPr="003F4000">
              <w:rPr>
                <w:rStyle w:val="Hyperlink"/>
                <w:noProof/>
              </w:rPr>
              <w:t>Scope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_Toc89779546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4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61E2E3BD" w14:textId="0ACAFE74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47" w:history="1">
            <w:r w:rsidR="00C856AE" w:rsidRPr="003F4000">
              <w:rPr>
                <w:rStyle w:val="Hyperlink"/>
                <w:noProof/>
              </w:rPr>
              <w:t>1.3 Document Organization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_Toc89779547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4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5847BBED" w14:textId="7F916861" w:rsidR="00C856AE" w:rsidRDefault="006E7C9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48" w:history="1">
            <w:r w:rsidR="00C856AE" w:rsidRPr="003F4000">
              <w:rPr>
                <w:rStyle w:val="Hyperlink"/>
                <w:noProof/>
              </w:rPr>
              <w:t>1.4</w:t>
            </w:r>
            <w:r w:rsidR="00C856A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856AE" w:rsidRPr="003F4000">
              <w:rPr>
                <w:rStyle w:val="Hyperlink"/>
                <w:noProof/>
              </w:rPr>
              <w:t>Audience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_Toc89779548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4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53014D03" w14:textId="22BB8AAF" w:rsidR="00C856AE" w:rsidRDefault="006E7C9F">
          <w:pPr>
            <w:pStyle w:val="TOC1"/>
            <w:tabs>
              <w:tab w:val="left" w:pos="88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9779549" w:history="1">
            <w:r w:rsidR="00C856AE" w:rsidRPr="003F4000">
              <w:rPr>
                <w:rStyle w:val="Hyperlink"/>
                <w:noProof/>
              </w:rPr>
              <w:t>2.</w:t>
            </w:r>
            <w:r w:rsidR="00C856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856AE" w:rsidRPr="003F4000">
              <w:rPr>
                <w:rStyle w:val="Hyperlink"/>
                <w:noProof/>
              </w:rPr>
              <w:t>System Overview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_Toc89779549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5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73F444BA" w14:textId="46F3ACAF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50" w:history="1">
            <w:r w:rsidR="00C856AE" w:rsidRPr="003F4000">
              <w:rPr>
                <w:rStyle w:val="Hyperlink"/>
                <w:noProof/>
              </w:rPr>
              <w:t>2.1 Context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_Toc89779550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5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7CFD8F33" w14:textId="5E596BF2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51" w:history="1">
            <w:r w:rsidR="00C856AE" w:rsidRPr="003F4000">
              <w:rPr>
                <w:rStyle w:val="Hyperlink"/>
                <w:noProof/>
              </w:rPr>
              <w:t>2.2 Product Feature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_Toc89779551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5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266B8CA4" w14:textId="68D4799F" w:rsidR="00C856AE" w:rsidRDefault="006E7C9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52" w:history="1">
            <w:r w:rsidR="00C856AE" w:rsidRPr="003F4000">
              <w:rPr>
                <w:rStyle w:val="Hyperlink"/>
                <w:noProof/>
              </w:rPr>
              <w:t>2.3</w:t>
            </w:r>
            <w:r w:rsidR="00C856A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856AE" w:rsidRPr="003F4000">
              <w:rPr>
                <w:rStyle w:val="Hyperlink"/>
                <w:noProof/>
              </w:rPr>
              <w:t>Technologies Used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_Toc89779552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5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06FF45D3" w14:textId="6CD4C818" w:rsidR="00C856AE" w:rsidRDefault="006E7C9F">
          <w:pPr>
            <w:pStyle w:val="TOC1"/>
            <w:tabs>
              <w:tab w:val="left" w:pos="88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9779553" w:history="1">
            <w:r w:rsidR="00C856AE" w:rsidRPr="003F4000">
              <w:rPr>
                <w:rStyle w:val="Hyperlink"/>
                <w:noProof/>
              </w:rPr>
              <w:t>3.</w:t>
            </w:r>
            <w:r w:rsidR="00C856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856AE" w:rsidRPr="003F4000">
              <w:rPr>
                <w:rStyle w:val="Hyperlink"/>
                <w:noProof/>
              </w:rPr>
              <w:t>Model Architecture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_Toc89779553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5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0A2665C1" w14:textId="780979A9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54" w:history="1">
            <w:r w:rsidR="00C856AE" w:rsidRPr="003F4000">
              <w:rPr>
                <w:rStyle w:val="Hyperlink"/>
                <w:noProof/>
              </w:rPr>
              <w:t>3.1 Model Training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_Toc89779554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5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7E1A5621" w14:textId="6716DC80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55" w:history="1">
            <w:r w:rsidR="00C856AE" w:rsidRPr="003F4000">
              <w:rPr>
                <w:rStyle w:val="Hyperlink"/>
                <w:noProof/>
              </w:rPr>
              <w:t>3.2 Transferable Model and Data Preparation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_Toc89779555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5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536738F5" w14:textId="1D7B81F0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56" w:history="1">
            <w:r w:rsidR="00C856AE" w:rsidRPr="003F4000">
              <w:rPr>
                <w:rStyle w:val="Hyperlink"/>
                <w:noProof/>
              </w:rPr>
              <w:t>3.3 Run the model on our data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_Toc89779556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5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3A00EA58" w14:textId="242D2DF2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57" w:history="1">
            <w:r w:rsidR="00C856AE" w:rsidRPr="003F4000">
              <w:rPr>
                <w:rStyle w:val="Hyperlink"/>
                <w:noProof/>
              </w:rPr>
              <w:t>3.4 Model Evaluation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_Toc89779557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6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502AF58E" w14:textId="3F098B34" w:rsidR="00C856AE" w:rsidRDefault="006E7C9F">
          <w:pPr>
            <w:pStyle w:val="TOC1"/>
            <w:tabs>
              <w:tab w:val="left" w:pos="88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9779558" w:history="1">
            <w:r w:rsidR="00C856AE" w:rsidRPr="003F4000">
              <w:rPr>
                <w:rStyle w:val="Hyperlink"/>
                <w:noProof/>
              </w:rPr>
              <w:t>4.</w:t>
            </w:r>
            <w:r w:rsidR="00C856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856AE" w:rsidRPr="003F4000">
              <w:rPr>
                <w:rStyle w:val="Hyperlink"/>
                <w:noProof/>
              </w:rPr>
              <w:t>Approach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_Toc89779558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6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1B1B1C49" w14:textId="7B7B396F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59" w:history="1">
            <w:r w:rsidR="00C856AE" w:rsidRPr="003F4000">
              <w:rPr>
                <w:rStyle w:val="Hyperlink"/>
                <w:noProof/>
              </w:rPr>
              <w:t>4.1 Extract the data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_Toc89779559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6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7A18CBDF" w14:textId="046BBFAA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60" w:history="1">
            <w:r w:rsidR="00C856AE" w:rsidRPr="003F4000">
              <w:rPr>
                <w:rStyle w:val="Hyperlink"/>
                <w:noProof/>
              </w:rPr>
              <w:t>4.2 Data Preparation and EDA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_Toc89779560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6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2452226C" w14:textId="59D0FF93" w:rsidR="00C856AE" w:rsidRDefault="006E7C9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61" w:history="1">
            <w:r w:rsidR="00C856AE" w:rsidRPr="003F4000">
              <w:rPr>
                <w:rStyle w:val="Hyperlink"/>
                <w:noProof/>
              </w:rPr>
              <w:t>4.3</w:t>
            </w:r>
            <w:r w:rsidR="00C856A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856AE" w:rsidRPr="003F4000">
              <w:rPr>
                <w:rStyle w:val="Hyperlink"/>
                <w:noProof/>
              </w:rPr>
              <w:t>Transferable model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_Toc89779561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6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7DFF5F2C" w14:textId="204C30D2" w:rsidR="00C856AE" w:rsidRDefault="006E7C9F">
          <w:pPr>
            <w:pStyle w:val="TOC1"/>
            <w:tabs>
              <w:tab w:val="left" w:pos="88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9779562" w:history="1">
            <w:r w:rsidR="00C856AE" w:rsidRPr="003F4000">
              <w:rPr>
                <w:rStyle w:val="Hyperlink"/>
                <w:noProof/>
              </w:rPr>
              <w:t>5.</w:t>
            </w:r>
            <w:r w:rsidR="00C856A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C856AE" w:rsidRPr="003F4000">
              <w:rPr>
                <w:rStyle w:val="Hyperlink"/>
                <w:noProof/>
              </w:rPr>
              <w:t>Assumption and Constraints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_Toc89779562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6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48F3284D" w14:textId="73FEFCB8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63" w:history="1">
            <w:r w:rsidR="00C856AE" w:rsidRPr="003F4000">
              <w:rPr>
                <w:rStyle w:val="Hyperlink"/>
                <w:noProof/>
              </w:rPr>
              <w:t>6.1 Project Assumptions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_Toc89779563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6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335DDBA1" w14:textId="13E5074A" w:rsidR="00C856AE" w:rsidRDefault="006E7C9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64" w:history="1">
            <w:r w:rsidR="00C856AE" w:rsidRPr="003F4000">
              <w:rPr>
                <w:rStyle w:val="Hyperlink"/>
                <w:noProof/>
              </w:rPr>
              <w:t>6.2 Project Constraints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_Toc89779564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6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32BF782B" w14:textId="65206DC2" w:rsidR="00C856AE" w:rsidRDefault="006E7C9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9779565" w:history="1">
            <w:r w:rsidR="00C856AE" w:rsidRPr="003F4000">
              <w:rPr>
                <w:rStyle w:val="Hyperlink"/>
                <w:noProof/>
              </w:rPr>
              <w:t>5.3</w:t>
            </w:r>
            <w:r w:rsidR="00C856AE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856AE" w:rsidRPr="003F4000">
              <w:rPr>
                <w:rStyle w:val="Hyperlink"/>
                <w:noProof/>
              </w:rPr>
              <w:t>References</w:t>
            </w:r>
            <w:r w:rsidR="00C856AE">
              <w:rPr>
                <w:noProof/>
                <w:webHidden/>
              </w:rPr>
              <w:tab/>
            </w:r>
            <w:r w:rsidR="00C856AE">
              <w:rPr>
                <w:noProof/>
                <w:webHidden/>
              </w:rPr>
              <w:fldChar w:fldCharType="begin"/>
            </w:r>
            <w:r w:rsidR="00C856AE">
              <w:rPr>
                <w:noProof/>
                <w:webHidden/>
              </w:rPr>
              <w:instrText xml:space="preserve"> PAGEREF _Toc89779565 \h </w:instrText>
            </w:r>
            <w:r w:rsidR="00C856AE">
              <w:rPr>
                <w:noProof/>
                <w:webHidden/>
              </w:rPr>
            </w:r>
            <w:r w:rsidR="00C856AE">
              <w:rPr>
                <w:noProof/>
                <w:webHidden/>
              </w:rPr>
              <w:fldChar w:fldCharType="separate"/>
            </w:r>
            <w:r w:rsidR="00C856AE">
              <w:rPr>
                <w:noProof/>
                <w:webHidden/>
              </w:rPr>
              <w:t>6</w:t>
            </w:r>
            <w:r w:rsidR="00C856AE">
              <w:rPr>
                <w:noProof/>
                <w:webHidden/>
              </w:rPr>
              <w:fldChar w:fldCharType="end"/>
            </w:r>
          </w:hyperlink>
        </w:p>
        <w:p w14:paraId="6CFB3896" w14:textId="7671EACD" w:rsidR="00061037" w:rsidRDefault="00022D1B">
          <w:r>
            <w:fldChar w:fldCharType="end"/>
          </w:r>
        </w:p>
      </w:sdtContent>
    </w:sdt>
    <w:p w14:paraId="7CB6CFEB" w14:textId="77777777" w:rsidR="00061037" w:rsidRDefault="00022D1B">
      <w:pPr>
        <w:rPr>
          <w:i/>
        </w:rPr>
      </w:pPr>
      <w:r>
        <w:br w:type="page"/>
      </w:r>
    </w:p>
    <w:p w14:paraId="0C536D46" w14:textId="77777777" w:rsidR="00061037" w:rsidRDefault="00061037">
      <w:pPr>
        <w:jc w:val="right"/>
        <w:rPr>
          <w:i/>
        </w:rPr>
      </w:pPr>
    </w:p>
    <w:p w14:paraId="7793D67E" w14:textId="77777777" w:rsidR="00061037" w:rsidRDefault="00022D1B">
      <w:pPr>
        <w:jc w:val="center"/>
        <w:rPr>
          <w:b/>
          <w:i/>
          <w:u w:val="single"/>
        </w:rPr>
      </w:pPr>
      <w:r>
        <w:rPr>
          <w:b/>
          <w:sz w:val="40"/>
          <w:szCs w:val="40"/>
          <w:u w:val="single"/>
        </w:rPr>
        <w:t>Revision History</w:t>
      </w:r>
    </w:p>
    <w:tbl>
      <w:tblPr>
        <w:tblStyle w:val="a0"/>
        <w:tblW w:w="901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61037" w14:paraId="5D5586BF" w14:textId="77777777" w:rsidTr="0006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D988539" w14:textId="77777777" w:rsidR="00061037" w:rsidRDefault="00022D1B">
            <w:r>
              <w:t>Version</w:t>
            </w:r>
          </w:p>
        </w:tc>
        <w:tc>
          <w:tcPr>
            <w:tcW w:w="3003" w:type="dxa"/>
          </w:tcPr>
          <w:p w14:paraId="5F3BD9CF" w14:textId="77777777" w:rsidR="00061037" w:rsidRDefault="00022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Date</w:t>
            </w:r>
          </w:p>
        </w:tc>
        <w:tc>
          <w:tcPr>
            <w:tcW w:w="3004" w:type="dxa"/>
          </w:tcPr>
          <w:p w14:paraId="161FCF04" w14:textId="77777777" w:rsidR="00061037" w:rsidRDefault="00022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Description</w:t>
            </w:r>
          </w:p>
        </w:tc>
      </w:tr>
      <w:tr w:rsidR="00061037" w14:paraId="59871094" w14:textId="77777777" w:rsidTr="00061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51F335D" w14:textId="77777777" w:rsidR="00061037" w:rsidRDefault="00022D1B">
            <w:r>
              <w:rPr>
                <w:b w:val="0"/>
              </w:rPr>
              <w:t>1.0</w:t>
            </w:r>
          </w:p>
        </w:tc>
        <w:tc>
          <w:tcPr>
            <w:tcW w:w="3003" w:type="dxa"/>
          </w:tcPr>
          <w:p w14:paraId="090258CC" w14:textId="4291EB41" w:rsidR="00061037" w:rsidRDefault="00812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  <w:r w:rsidR="00022D1B">
              <w:t>/</w:t>
            </w:r>
            <w:r>
              <w:t>12</w:t>
            </w:r>
            <w:r w:rsidR="00022D1B">
              <w:t>/202</w:t>
            </w:r>
            <w:r>
              <w:t>1</w:t>
            </w:r>
          </w:p>
        </w:tc>
        <w:tc>
          <w:tcPr>
            <w:tcW w:w="3004" w:type="dxa"/>
          </w:tcPr>
          <w:p w14:paraId="3A152DB3" w14:textId="77777777" w:rsidR="00061037" w:rsidRDefault="00022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061037" w14:paraId="3984B8B5" w14:textId="77777777" w:rsidTr="00061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D93F4D4" w14:textId="41B42F49" w:rsidR="00061037" w:rsidRDefault="00061037">
            <w:pPr>
              <w:rPr>
                <w:i/>
                <w:u w:val="single"/>
              </w:rPr>
            </w:pPr>
          </w:p>
        </w:tc>
        <w:tc>
          <w:tcPr>
            <w:tcW w:w="3003" w:type="dxa"/>
          </w:tcPr>
          <w:p w14:paraId="2024348C" w14:textId="414D0EE4" w:rsidR="00061037" w:rsidRDefault="00061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</w:p>
        </w:tc>
        <w:tc>
          <w:tcPr>
            <w:tcW w:w="3004" w:type="dxa"/>
          </w:tcPr>
          <w:p w14:paraId="280095EF" w14:textId="3DD1D2C0" w:rsidR="00061037" w:rsidRDefault="00061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</w:p>
        </w:tc>
      </w:tr>
    </w:tbl>
    <w:p w14:paraId="33AECB26" w14:textId="77777777" w:rsidR="00061037" w:rsidRDefault="00061037">
      <w:pPr>
        <w:rPr>
          <w:b/>
          <w:i/>
          <w:u w:val="single"/>
        </w:rPr>
      </w:pPr>
    </w:p>
    <w:p w14:paraId="53B45103" w14:textId="77777777" w:rsidR="00061037" w:rsidRDefault="00022D1B">
      <w:pPr>
        <w:rPr>
          <w:b/>
          <w:i/>
          <w:u w:val="single"/>
        </w:rPr>
      </w:pPr>
      <w:r>
        <w:br w:type="page"/>
      </w:r>
    </w:p>
    <w:p w14:paraId="4794C29F" w14:textId="77777777" w:rsidR="00061037" w:rsidRDefault="00022D1B">
      <w:pPr>
        <w:pStyle w:val="Heading1"/>
        <w:numPr>
          <w:ilvl w:val="0"/>
          <w:numId w:val="1"/>
        </w:numPr>
      </w:pPr>
      <w:bookmarkStart w:id="0" w:name="_Toc89779544"/>
      <w:r>
        <w:lastRenderedPageBreak/>
        <w:t>Introduction</w:t>
      </w:r>
      <w:bookmarkEnd w:id="0"/>
    </w:p>
    <w:p w14:paraId="30FB2222" w14:textId="77777777" w:rsidR="00061037" w:rsidRDefault="00061037"/>
    <w:p w14:paraId="2D593A0F" w14:textId="77777777" w:rsidR="00061037" w:rsidRDefault="00022D1B">
      <w:pPr>
        <w:pStyle w:val="Heading2"/>
      </w:pPr>
      <w:bookmarkStart w:id="1" w:name="_Toc89779545"/>
      <w:r>
        <w:t>1.1 Purpose</w:t>
      </w:r>
      <w:bookmarkEnd w:id="1"/>
    </w:p>
    <w:p w14:paraId="0677A28F" w14:textId="657C261C" w:rsidR="00061037" w:rsidRPr="00D33B26" w:rsidRDefault="00D33B26" w:rsidP="00D33B26">
      <w:pPr>
        <w:ind w:firstLine="0"/>
      </w:pPr>
      <w:r>
        <w:rPr>
          <w:rFonts w:ascii="Arial" w:hAnsi="Arial" w:cs="Arial"/>
          <w:color w:val="000000"/>
          <w:sz w:val="20"/>
          <w:szCs w:val="20"/>
        </w:rPr>
        <w:t xml:space="preserve"> Manual annotation and feature generation by biomedical experts are inefficient because they involve a complex process and require expensive and time-consuming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labour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Therefore, efficient and accurate natural language processing (NLP) techniques are becoming increasingly important for use in computational data analysis, and advanced text mining techniques are necessary to automatically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analyse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the biomedical literature and extract useful information from texts. To bridge the gap between academic development and industrial requirements, we are developing a web application that recognizes and extracts the entities from the content which helps to minimize time commitments from domain experts and the manual efforts on researching content.</w:t>
      </w:r>
      <w:sdt>
        <w:sdtPr>
          <w:tag w:val="goog_rdk_0"/>
          <w:id w:val="-636961306"/>
        </w:sdtPr>
        <w:sdtEndPr/>
        <w:sdtContent>
          <w:del w:id="2" w:author="Mohammed Zaid Habibulla" w:date="2021-12-04T14:31:00Z">
            <w:r w:rsidR="00022D1B">
              <w:rPr>
                <w:color w:val="000000"/>
              </w:rPr>
              <w:delText>rse module for student query</w:delText>
            </w:r>
          </w:del>
        </w:sdtContent>
      </w:sdt>
    </w:p>
    <w:p w14:paraId="36A3FAD4" w14:textId="77777777" w:rsidR="00061037" w:rsidRDefault="00022D1B">
      <w:pPr>
        <w:pStyle w:val="Heading2"/>
        <w:numPr>
          <w:ilvl w:val="1"/>
          <w:numId w:val="2"/>
        </w:numPr>
      </w:pPr>
      <w:bookmarkStart w:id="3" w:name="_Toc89779546"/>
      <w:r>
        <w:t>Scope</w:t>
      </w:r>
      <w:bookmarkEnd w:id="3"/>
    </w:p>
    <w:p w14:paraId="193EEC24" w14:textId="7D06E5DC" w:rsidR="008A13F7" w:rsidRDefault="008A13F7" w:rsidP="008A13F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Our major goal is recognizing Diseases, biomedical or Chemical composition names of drugs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by  named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entity recognition (NER) which is an important task used to extract information and to recognize the Medical entities from Medical Journals.</w:t>
      </w:r>
    </w:p>
    <w:p w14:paraId="0CAD18DE" w14:textId="77777777" w:rsidR="008A13F7" w:rsidRDefault="008A13F7" w:rsidP="008A13F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DB3ADAA" w14:textId="4DB1EA01" w:rsidR="00061037" w:rsidRDefault="008A13F7" w:rsidP="008A13F7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maximise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utilisation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free-text medical journals, we focused on a particular sub-task of disease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names,drug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it’s compositions information extraction and developing a dedicated named-entity recognition web application.</w:t>
      </w:r>
    </w:p>
    <w:p w14:paraId="611A24A7" w14:textId="77777777" w:rsidR="00061037" w:rsidRDefault="00022D1B">
      <w:pPr>
        <w:pStyle w:val="Heading2"/>
      </w:pPr>
      <w:bookmarkStart w:id="4" w:name="_Toc89779547"/>
      <w:r>
        <w:t>1.3 Document Organization</w:t>
      </w:r>
      <w:bookmarkEnd w:id="4"/>
    </w:p>
    <w:p w14:paraId="42FD08F6" w14:textId="77777777" w:rsidR="00061037" w:rsidRDefault="00022D1B">
      <w:pPr>
        <w:ind w:firstLine="0"/>
      </w:pPr>
      <w:r>
        <w:t>This document is organized into the following section:</w:t>
      </w:r>
    </w:p>
    <w:p w14:paraId="004DAD99" w14:textId="77777777" w:rsidR="00061037" w:rsidRDefault="00061037">
      <w:pPr>
        <w:ind w:firstLine="0"/>
      </w:pPr>
    </w:p>
    <w:tbl>
      <w:tblPr>
        <w:tblStyle w:val="a1"/>
        <w:tblW w:w="901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0"/>
      </w:tblGrid>
      <w:tr w:rsidR="00061037" w14:paraId="29FDF4F4" w14:textId="77777777">
        <w:tc>
          <w:tcPr>
            <w:tcW w:w="2830" w:type="dxa"/>
          </w:tcPr>
          <w:p w14:paraId="3F096D18" w14:textId="77777777" w:rsidR="00061037" w:rsidRDefault="00022D1B">
            <w:pPr>
              <w:ind w:firstLine="0"/>
            </w:pPr>
            <w:r>
              <w:t>Introduction</w:t>
            </w:r>
          </w:p>
        </w:tc>
        <w:tc>
          <w:tcPr>
            <w:tcW w:w="6180" w:type="dxa"/>
          </w:tcPr>
          <w:p w14:paraId="67AB197E" w14:textId="77777777" w:rsidR="00061037" w:rsidRDefault="00022D1B">
            <w:pPr>
              <w:ind w:firstLine="0"/>
            </w:pPr>
            <w:r>
              <w:t>Provides information related to the document</w:t>
            </w:r>
          </w:p>
        </w:tc>
      </w:tr>
      <w:tr w:rsidR="00061037" w14:paraId="0017E903" w14:textId="77777777">
        <w:tc>
          <w:tcPr>
            <w:tcW w:w="2830" w:type="dxa"/>
          </w:tcPr>
          <w:p w14:paraId="0EAB09FD" w14:textId="77777777" w:rsidR="00061037" w:rsidRDefault="00022D1B">
            <w:pPr>
              <w:ind w:firstLine="0"/>
            </w:pPr>
            <w:r>
              <w:t>System Overview</w:t>
            </w:r>
          </w:p>
        </w:tc>
        <w:tc>
          <w:tcPr>
            <w:tcW w:w="6180" w:type="dxa"/>
          </w:tcPr>
          <w:p w14:paraId="52AADE1D" w14:textId="77777777" w:rsidR="00061037" w:rsidRDefault="00022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Describes the approach, architectural goals and constraints, Guiding principles</w:t>
            </w:r>
          </w:p>
        </w:tc>
      </w:tr>
      <w:tr w:rsidR="00061037" w14:paraId="2AFD1021" w14:textId="77777777">
        <w:tc>
          <w:tcPr>
            <w:tcW w:w="2830" w:type="dxa"/>
          </w:tcPr>
          <w:p w14:paraId="3052CFD6" w14:textId="26C056D6" w:rsidR="00061037" w:rsidRDefault="00D14F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Model</w:t>
            </w:r>
            <w:r w:rsidR="00022D1B">
              <w:rPr>
                <w:color w:val="000000"/>
              </w:rPr>
              <w:t xml:space="preserve"> Architecture </w:t>
            </w:r>
          </w:p>
        </w:tc>
        <w:tc>
          <w:tcPr>
            <w:tcW w:w="6180" w:type="dxa"/>
          </w:tcPr>
          <w:p w14:paraId="73FC23F9" w14:textId="7C6484F9" w:rsidR="00061037" w:rsidRDefault="00022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Descri</w:t>
            </w:r>
            <w:r w:rsidR="001C57D9">
              <w:rPr>
                <w:color w:val="000000"/>
              </w:rPr>
              <w:t>bes</w:t>
            </w:r>
            <w:r>
              <w:rPr>
                <w:color w:val="000000"/>
              </w:rPr>
              <w:t xml:space="preserve"> </w:t>
            </w:r>
            <w:r w:rsidR="00F3527E">
              <w:rPr>
                <w:color w:val="000000"/>
              </w:rPr>
              <w:t>model architecture</w:t>
            </w:r>
          </w:p>
        </w:tc>
      </w:tr>
      <w:tr w:rsidR="00061037" w14:paraId="6FB7E933" w14:textId="77777777">
        <w:tc>
          <w:tcPr>
            <w:tcW w:w="2830" w:type="dxa"/>
          </w:tcPr>
          <w:p w14:paraId="159B9F5F" w14:textId="77777777" w:rsidR="00061037" w:rsidRDefault="00022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Assumptions and Constraints</w:t>
            </w:r>
          </w:p>
        </w:tc>
        <w:tc>
          <w:tcPr>
            <w:tcW w:w="6180" w:type="dxa"/>
          </w:tcPr>
          <w:p w14:paraId="0E3DB0E5" w14:textId="77777777" w:rsidR="00061037" w:rsidRDefault="00022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Details various assumptions made during design and development of the Online Screening tool </w:t>
            </w:r>
          </w:p>
        </w:tc>
      </w:tr>
    </w:tbl>
    <w:p w14:paraId="7D7A4994" w14:textId="77777777" w:rsidR="00061037" w:rsidRDefault="00061037">
      <w:pPr>
        <w:ind w:firstLine="0"/>
      </w:pPr>
    </w:p>
    <w:p w14:paraId="57659CF0" w14:textId="77777777" w:rsidR="00061037" w:rsidRDefault="00022D1B">
      <w:pPr>
        <w:pStyle w:val="Heading2"/>
        <w:numPr>
          <w:ilvl w:val="1"/>
          <w:numId w:val="5"/>
        </w:numPr>
      </w:pPr>
      <w:bookmarkStart w:id="5" w:name="_Toc89779548"/>
      <w:r>
        <w:t>Audience</w:t>
      </w:r>
      <w:bookmarkEnd w:id="5"/>
    </w:p>
    <w:p w14:paraId="70428BDC" w14:textId="77777777" w:rsidR="00061037" w:rsidRDefault="00022D1B">
      <w:pPr>
        <w:ind w:firstLine="0"/>
      </w:pPr>
      <w:r>
        <w:t>The intended audiences for this document are: -</w:t>
      </w:r>
    </w:p>
    <w:p w14:paraId="43FC6D9C" w14:textId="77777777" w:rsidR="00061037" w:rsidRDefault="00022D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Innodatatics</w:t>
      </w:r>
      <w:proofErr w:type="spellEnd"/>
      <w:r>
        <w:rPr>
          <w:color w:val="000000"/>
        </w:rPr>
        <w:t xml:space="preserve"> Inc.</w:t>
      </w:r>
    </w:p>
    <w:p w14:paraId="4605C8B9" w14:textId="77777777" w:rsidR="00061037" w:rsidRDefault="00022D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project development team</w:t>
      </w:r>
    </w:p>
    <w:p w14:paraId="66F22CE2" w14:textId="77777777" w:rsidR="00061037" w:rsidRDefault="00022D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Mentors</w:t>
      </w:r>
    </w:p>
    <w:p w14:paraId="73B0C579" w14:textId="77777777" w:rsidR="00061037" w:rsidRDefault="00061037">
      <w:pPr>
        <w:ind w:firstLine="0"/>
      </w:pPr>
    </w:p>
    <w:p w14:paraId="5F9497F5" w14:textId="77777777" w:rsidR="00061037" w:rsidRDefault="00061037">
      <w:pPr>
        <w:ind w:firstLine="0"/>
      </w:pPr>
    </w:p>
    <w:p w14:paraId="62968C83" w14:textId="77777777" w:rsidR="00061037" w:rsidRDefault="00022D1B">
      <w:pPr>
        <w:ind w:firstLine="0"/>
      </w:pPr>
      <w:r>
        <w:br w:type="page"/>
      </w:r>
    </w:p>
    <w:p w14:paraId="449956C1" w14:textId="77777777" w:rsidR="00061037" w:rsidRDefault="00022D1B">
      <w:pPr>
        <w:pStyle w:val="Heading1"/>
        <w:numPr>
          <w:ilvl w:val="0"/>
          <w:numId w:val="1"/>
        </w:numPr>
      </w:pPr>
      <w:bookmarkStart w:id="6" w:name="_Toc89779549"/>
      <w:r>
        <w:lastRenderedPageBreak/>
        <w:t>System Overview</w:t>
      </w:r>
      <w:bookmarkEnd w:id="6"/>
    </w:p>
    <w:p w14:paraId="49A209CC" w14:textId="77777777" w:rsidR="00061037" w:rsidRDefault="00061037">
      <w:pPr>
        <w:ind w:firstLine="0"/>
      </w:pPr>
    </w:p>
    <w:p w14:paraId="685EAF39" w14:textId="77777777" w:rsidR="00061037" w:rsidRDefault="00022D1B">
      <w:pPr>
        <w:pStyle w:val="Heading2"/>
      </w:pPr>
      <w:bookmarkStart w:id="7" w:name="_Toc89779550"/>
      <w:r>
        <w:t>2.1 Context</w:t>
      </w:r>
      <w:bookmarkEnd w:id="7"/>
    </w:p>
    <w:p w14:paraId="4AB253AF" w14:textId="224076F9" w:rsidR="00061037" w:rsidRDefault="00BD75C3" w:rsidP="00BD75C3">
      <w:pPr>
        <w:ind w:firstLine="0"/>
      </w:pPr>
      <w:r>
        <w:rPr>
          <w:rFonts w:ascii="Arial" w:hAnsi="Arial" w:cs="Arial"/>
          <w:color w:val="000000"/>
          <w:sz w:val="20"/>
          <w:szCs w:val="20"/>
        </w:rPr>
        <w:t xml:space="preserve">Manual annotation and feature generation by biomedical experts are inefficient because they involve a complex process and require expensive and time-consuming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labour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Therefore, efficient and accurate natural language processing (NLP) techniques are becoming increasingly important for use in computational data analysis, and advanced text mining techniques are necessary to automatically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analyse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the biomedical literature and extract useful information from texts. To bridge the gap between academic development and industrial requirements, we are developing a web application that recognizes and extracts the entities from the content which helps to minimize time commitments from domain experts and the manual efforts on researching content.</w:t>
      </w:r>
      <w:sdt>
        <w:sdtPr>
          <w:tag w:val="goog_rdk_0"/>
          <w:id w:val="73637726"/>
        </w:sdtPr>
        <w:sdtEndPr/>
        <w:sdtContent>
          <w:del w:id="8" w:author="Mohammed Zaid Habibulla" w:date="2021-12-04T14:31:00Z">
            <w:r>
              <w:rPr>
                <w:color w:val="000000"/>
              </w:rPr>
              <w:delText>rse module for student query</w:delText>
            </w:r>
          </w:del>
        </w:sdtContent>
      </w:sdt>
    </w:p>
    <w:p w14:paraId="36413099" w14:textId="77777777" w:rsidR="00061037" w:rsidRDefault="00061037"/>
    <w:p w14:paraId="7DF2371E" w14:textId="77777777" w:rsidR="00061037" w:rsidRDefault="00022D1B">
      <w:pPr>
        <w:pStyle w:val="Heading2"/>
      </w:pPr>
      <w:bookmarkStart w:id="9" w:name="_Toc89779551"/>
      <w:r>
        <w:t>2.2 Product Feature</w:t>
      </w:r>
      <w:bookmarkEnd w:id="9"/>
    </w:p>
    <w:p w14:paraId="50397C6C" w14:textId="009DF448" w:rsidR="00061037" w:rsidRDefault="00022D1B">
      <w:pPr>
        <w:ind w:firstLine="0"/>
      </w:pPr>
      <w:r>
        <w:t xml:space="preserve">The major feature of the </w:t>
      </w:r>
      <w:r w:rsidR="00BD75C3">
        <w:rPr>
          <w:b/>
          <w:i/>
        </w:rPr>
        <w:t>Feature Extraction from Medical Journals</w:t>
      </w:r>
      <w:r>
        <w:rPr>
          <w:b/>
          <w:i/>
        </w:rPr>
        <w:t xml:space="preserve"> </w:t>
      </w:r>
      <w:r>
        <w:t>will be the following: -</w:t>
      </w:r>
    </w:p>
    <w:p w14:paraId="2CA2E365" w14:textId="77777777" w:rsidR="00BD75C3" w:rsidRDefault="00BD75C3" w:rsidP="00BD75C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Dosage – The total amount of the drug administered</w:t>
      </w:r>
    </w:p>
    <w:p w14:paraId="7E0641BF" w14:textId="77777777" w:rsidR="00BD75C3" w:rsidRDefault="00BD75C3" w:rsidP="00BD75C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Drug – Generic or Brand name of the medication</w:t>
      </w:r>
    </w:p>
    <w:p w14:paraId="624FD1F4" w14:textId="77777777" w:rsidR="00BD75C3" w:rsidRDefault="00BD75C3" w:rsidP="00BD75C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Duration – The length of time that the drug was prescribed for</w:t>
      </w:r>
    </w:p>
    <w:p w14:paraId="09542B86" w14:textId="06C71236" w:rsidR="00566D64" w:rsidRDefault="00BD75C3" w:rsidP="00566D64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 - </w:t>
      </w:r>
      <w:r w:rsidR="00566D64">
        <w:rPr>
          <w:color w:val="000000"/>
        </w:rPr>
        <w:t>A particular configuration of the drug which it is marketed for use</w:t>
      </w:r>
    </w:p>
    <w:p w14:paraId="06302E1B" w14:textId="77777777" w:rsidR="00566D64" w:rsidRDefault="00566D64" w:rsidP="00566D64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Frequency – The dosage regimen at which the medication should be administered</w:t>
      </w:r>
    </w:p>
    <w:p w14:paraId="3B219528" w14:textId="77777777" w:rsidR="00566D64" w:rsidRDefault="00566D64" w:rsidP="00566D64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Route – The path by which the drug is taken into the body</w:t>
      </w:r>
    </w:p>
    <w:p w14:paraId="6CE9782C" w14:textId="3A87CCC2" w:rsidR="00061037" w:rsidRPr="00566D64" w:rsidRDefault="00566D64" w:rsidP="00566D64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Strength – The amount of drug in a given dosage</w:t>
      </w:r>
      <w:r w:rsidR="00BD75C3" w:rsidRPr="00566D64">
        <w:rPr>
          <w:color w:val="000000"/>
        </w:rPr>
        <w:t xml:space="preserve"> </w:t>
      </w:r>
    </w:p>
    <w:p w14:paraId="53B428C5" w14:textId="77777777" w:rsidR="00061037" w:rsidRDefault="00022D1B">
      <w:pPr>
        <w:pStyle w:val="Heading2"/>
        <w:numPr>
          <w:ilvl w:val="1"/>
          <w:numId w:val="1"/>
        </w:numPr>
      </w:pPr>
      <w:bookmarkStart w:id="10" w:name="_Toc89779552"/>
      <w:r>
        <w:t>Technologies Used</w:t>
      </w:r>
      <w:bookmarkEnd w:id="10"/>
    </w:p>
    <w:p w14:paraId="6F7C6DA4" w14:textId="19A465F2" w:rsidR="00061037" w:rsidRDefault="00022D1B">
      <w:pPr>
        <w:ind w:firstLine="0"/>
      </w:pPr>
      <w:r>
        <w:t xml:space="preserve">The </w:t>
      </w:r>
      <w:r w:rsidR="00566D64">
        <w:t xml:space="preserve">model was implemented in python – </w:t>
      </w:r>
      <w:proofErr w:type="spellStart"/>
      <w:r w:rsidR="00566D64">
        <w:t>jupyter</w:t>
      </w:r>
      <w:proofErr w:type="spellEnd"/>
      <w:r w:rsidR="00566D64">
        <w:t xml:space="preserve"> Notebook. Libraries used are med7 for extraction of features, </w:t>
      </w:r>
      <w:proofErr w:type="spellStart"/>
      <w:r w:rsidR="00566D64">
        <w:t>PDFminer</w:t>
      </w:r>
      <w:proofErr w:type="spellEnd"/>
      <w:r w:rsidR="00566D64">
        <w:t xml:space="preserve"> for the text extraction. </w:t>
      </w:r>
      <w:r w:rsidR="00AF372B">
        <w:t xml:space="preserve">Anaconda for the environment setup. </w:t>
      </w:r>
    </w:p>
    <w:p w14:paraId="138711F6" w14:textId="06BA9A07" w:rsidR="00061037" w:rsidRDefault="00D14F4D">
      <w:pPr>
        <w:pStyle w:val="Heading1"/>
        <w:numPr>
          <w:ilvl w:val="0"/>
          <w:numId w:val="1"/>
        </w:numPr>
      </w:pPr>
      <w:bookmarkStart w:id="11" w:name="_Toc89779553"/>
      <w:r>
        <w:t>Model</w:t>
      </w:r>
      <w:r w:rsidR="00022D1B">
        <w:t xml:space="preserve"> Architecture</w:t>
      </w:r>
      <w:bookmarkEnd w:id="11"/>
    </w:p>
    <w:p w14:paraId="3FC8B4B4" w14:textId="6535C7D8" w:rsidR="00061037" w:rsidRDefault="00022D1B">
      <w:pPr>
        <w:pStyle w:val="Heading2"/>
      </w:pPr>
      <w:bookmarkStart w:id="12" w:name="_Toc89779554"/>
      <w:r>
        <w:t xml:space="preserve">3.1 </w:t>
      </w:r>
      <w:r w:rsidR="00D14F4D">
        <w:t>Model Training</w:t>
      </w:r>
      <w:bookmarkEnd w:id="12"/>
    </w:p>
    <w:p w14:paraId="565313CD" w14:textId="09B36CA7" w:rsidR="00061037" w:rsidRPr="001C57D9" w:rsidRDefault="001C57D9" w:rsidP="00D14F4D">
      <w:pPr>
        <w:ind w:firstLine="0"/>
        <w:rPr>
          <w:bCs/>
        </w:rPr>
      </w:pPr>
      <w:r>
        <w:rPr>
          <w:b/>
        </w:rPr>
        <w:t xml:space="preserve">Med7 – </w:t>
      </w:r>
      <w:r>
        <w:rPr>
          <w:bCs/>
        </w:rPr>
        <w:t>The model was initially trained on MIMIC-III dataset for extracting medical entities from clinical text and further the model was also tested and trained on UK-</w:t>
      </w:r>
      <w:proofErr w:type="spellStart"/>
      <w:r>
        <w:rPr>
          <w:bCs/>
        </w:rPr>
        <w:t>Cris</w:t>
      </w:r>
      <w:proofErr w:type="spellEnd"/>
      <w:r>
        <w:rPr>
          <w:bCs/>
        </w:rPr>
        <w:t xml:space="preserve"> and </w:t>
      </w:r>
      <w:r w:rsidR="00EE5B2A">
        <w:rPr>
          <w:bCs/>
        </w:rPr>
        <w:t>NHS datasets</w:t>
      </w:r>
      <w:r>
        <w:rPr>
          <w:bCs/>
        </w:rPr>
        <w:t xml:space="preserve"> </w:t>
      </w:r>
    </w:p>
    <w:p w14:paraId="3BCE18BE" w14:textId="4CB0C979" w:rsidR="00061037" w:rsidRDefault="00061037">
      <w:pPr>
        <w:ind w:firstLine="0"/>
      </w:pPr>
    </w:p>
    <w:p w14:paraId="6C980564" w14:textId="3321FC7D" w:rsidR="00061037" w:rsidRDefault="00022D1B">
      <w:pPr>
        <w:pStyle w:val="Heading2"/>
      </w:pPr>
      <w:bookmarkStart w:id="13" w:name="_Toc89779555"/>
      <w:r>
        <w:t xml:space="preserve">3.2 </w:t>
      </w:r>
      <w:r w:rsidR="00D14F4D">
        <w:t>Transferable Model and Data Preparation</w:t>
      </w:r>
      <w:bookmarkEnd w:id="13"/>
    </w:p>
    <w:p w14:paraId="1F13BB66" w14:textId="40BF3CC1" w:rsidR="00061037" w:rsidRDefault="00EE5B2A">
      <w:pPr>
        <w:ind w:firstLine="0"/>
      </w:pPr>
      <w:r>
        <w:t xml:space="preserve">Med7 is a transferable clinical NLP model for electronic health records, compatible with </w:t>
      </w:r>
      <w:proofErr w:type="spellStart"/>
      <w:r>
        <w:t>spaCy</w:t>
      </w:r>
      <w:proofErr w:type="spellEnd"/>
      <w:r>
        <w:t>, for clinical named entity recognition tasks. We have used this model to extract features from our medical journals.</w:t>
      </w:r>
    </w:p>
    <w:p w14:paraId="53090B73" w14:textId="77777777" w:rsidR="00061037" w:rsidRDefault="00061037">
      <w:pPr>
        <w:ind w:firstLine="0"/>
        <w:rPr>
          <w:b/>
        </w:rPr>
      </w:pPr>
    </w:p>
    <w:p w14:paraId="7E06B3EB" w14:textId="0C0CEFCF" w:rsidR="00061037" w:rsidRDefault="00061037">
      <w:pPr>
        <w:ind w:firstLine="0"/>
      </w:pPr>
    </w:p>
    <w:p w14:paraId="623143AB" w14:textId="2FF3E193" w:rsidR="00061037" w:rsidRDefault="00022D1B">
      <w:pPr>
        <w:pStyle w:val="Heading2"/>
      </w:pPr>
      <w:bookmarkStart w:id="14" w:name="_Toc89779556"/>
      <w:r>
        <w:t>3.</w:t>
      </w:r>
      <w:r w:rsidR="00D14F4D">
        <w:t>3 Run the model on our data</w:t>
      </w:r>
      <w:bookmarkEnd w:id="14"/>
      <w:r w:rsidR="00D14F4D">
        <w:t xml:space="preserve"> </w:t>
      </w:r>
    </w:p>
    <w:p w14:paraId="231535BB" w14:textId="7C638AAE" w:rsidR="00061037" w:rsidRDefault="00EE5B2A">
      <w:pPr>
        <w:ind w:firstLine="0"/>
      </w:pPr>
      <w:r>
        <w:t>Med7 model has been used to extract features like drug, duration, dosage, form, frequency, route and strength from the medical</w:t>
      </w:r>
      <w:r w:rsidR="00F3527E">
        <w:t xml:space="preserve"> </w:t>
      </w:r>
      <w:r>
        <w:t>journals</w:t>
      </w:r>
    </w:p>
    <w:p w14:paraId="65C1E202" w14:textId="11CC314C" w:rsidR="00061037" w:rsidRDefault="00061037" w:rsidP="00D14F4D">
      <w:pPr>
        <w:ind w:firstLine="0"/>
      </w:pPr>
    </w:p>
    <w:p w14:paraId="618BDC4A" w14:textId="4D8EFF1D" w:rsidR="00F3527E" w:rsidRDefault="00F3527E" w:rsidP="00D14F4D">
      <w:pPr>
        <w:ind w:firstLine="0"/>
      </w:pPr>
    </w:p>
    <w:p w14:paraId="01DDDB86" w14:textId="77777777" w:rsidR="00F3527E" w:rsidRDefault="00F3527E" w:rsidP="00D14F4D">
      <w:pPr>
        <w:ind w:firstLine="0"/>
      </w:pPr>
    </w:p>
    <w:p w14:paraId="5A085B63" w14:textId="0AC98E68" w:rsidR="00061037" w:rsidRDefault="00D14F4D">
      <w:pPr>
        <w:pStyle w:val="Heading2"/>
      </w:pPr>
      <w:bookmarkStart w:id="15" w:name="_Toc89779557"/>
      <w:r>
        <w:lastRenderedPageBreak/>
        <w:t>3</w:t>
      </w:r>
      <w:r w:rsidR="00022D1B">
        <w:t>.</w:t>
      </w:r>
      <w:r>
        <w:t>4</w:t>
      </w:r>
      <w:r w:rsidR="00022D1B">
        <w:t xml:space="preserve"> </w:t>
      </w:r>
      <w:r>
        <w:t>Model Evaluation</w:t>
      </w:r>
      <w:bookmarkEnd w:id="15"/>
    </w:p>
    <w:p w14:paraId="5DD15320" w14:textId="5F528920" w:rsidR="00061037" w:rsidRPr="00D14F4D" w:rsidRDefault="00EE5B2A" w:rsidP="00D14F4D">
      <w:pPr>
        <w:ind w:firstLine="0"/>
      </w:pPr>
      <w:r>
        <w:t>To evaluate the accuracy of the features extracted by the model on our data, we need to annotate the documents with the help of a subject domain ex</w:t>
      </w:r>
      <w:r w:rsidR="00F3527E">
        <w:t>pert</w:t>
      </w:r>
    </w:p>
    <w:p w14:paraId="312DB151" w14:textId="61F2CACC" w:rsidR="00061037" w:rsidRDefault="00022D1B" w:rsidP="00F3527E">
      <w:pPr>
        <w:pStyle w:val="Heading1"/>
        <w:numPr>
          <w:ilvl w:val="0"/>
          <w:numId w:val="1"/>
        </w:numPr>
      </w:pPr>
      <w:bookmarkStart w:id="16" w:name="_Toc89779558"/>
      <w:r>
        <w:t>Approach</w:t>
      </w:r>
      <w:bookmarkEnd w:id="16"/>
    </w:p>
    <w:p w14:paraId="40F83270" w14:textId="77777777" w:rsidR="00061037" w:rsidRDefault="00061037">
      <w:pPr>
        <w:ind w:firstLine="0"/>
      </w:pPr>
    </w:p>
    <w:p w14:paraId="0CB3CD81" w14:textId="54F90B1E" w:rsidR="00061037" w:rsidRDefault="00F3527E">
      <w:pPr>
        <w:pStyle w:val="Heading2"/>
      </w:pPr>
      <w:bookmarkStart w:id="17" w:name="_Toc89779559"/>
      <w:r>
        <w:t>4</w:t>
      </w:r>
      <w:r w:rsidR="00022D1B">
        <w:t xml:space="preserve">.1 </w:t>
      </w:r>
      <w:r>
        <w:t>Extract the data</w:t>
      </w:r>
      <w:bookmarkEnd w:id="17"/>
    </w:p>
    <w:p w14:paraId="68DF8708" w14:textId="02D85776" w:rsidR="00061037" w:rsidRDefault="00F3527E">
      <w:pPr>
        <w:ind w:firstLine="0"/>
      </w:pPr>
      <w:r>
        <w:t xml:space="preserve">Data, from the medical journals which are in pdf format, is extracted using </w:t>
      </w:r>
      <w:proofErr w:type="spellStart"/>
      <w:r>
        <w:t>PDFminer</w:t>
      </w:r>
      <w:proofErr w:type="spellEnd"/>
      <w:r>
        <w:t xml:space="preserve">  </w:t>
      </w:r>
    </w:p>
    <w:p w14:paraId="624C2E72" w14:textId="77777777" w:rsidR="00061037" w:rsidRDefault="00061037">
      <w:pPr>
        <w:ind w:firstLine="0"/>
      </w:pPr>
    </w:p>
    <w:p w14:paraId="1F9EC4E0" w14:textId="51810EAC" w:rsidR="00061037" w:rsidRDefault="00F3527E">
      <w:pPr>
        <w:pStyle w:val="Heading2"/>
      </w:pPr>
      <w:bookmarkStart w:id="18" w:name="_Toc89779560"/>
      <w:r>
        <w:t>4</w:t>
      </w:r>
      <w:r w:rsidR="00022D1B">
        <w:t xml:space="preserve">.2 </w:t>
      </w:r>
      <w:r>
        <w:t>Data Preparation and EDA</w:t>
      </w:r>
      <w:bookmarkEnd w:id="18"/>
    </w:p>
    <w:p w14:paraId="28F389B6" w14:textId="65C7C74D" w:rsidR="00061037" w:rsidRPr="00F3527E" w:rsidRDefault="00022D1B">
      <w:pPr>
        <w:ind w:firstLine="0"/>
        <w:rPr>
          <w:bCs/>
          <w:iCs/>
        </w:rPr>
      </w:pPr>
      <w:r>
        <w:t xml:space="preserve">Using </w:t>
      </w:r>
      <w:proofErr w:type="gramStart"/>
      <w:r>
        <w:rPr>
          <w:b/>
          <w:i/>
        </w:rPr>
        <w:t>NLTK</w:t>
      </w:r>
      <w:r w:rsidR="00F3527E">
        <w:rPr>
          <w:b/>
          <w:i/>
        </w:rPr>
        <w:t xml:space="preserve"> </w:t>
      </w:r>
      <w:r w:rsidR="00F3527E">
        <w:rPr>
          <w:b/>
          <w:iCs/>
        </w:rPr>
        <w:t>,</w:t>
      </w:r>
      <w:proofErr w:type="gramEnd"/>
      <w:r w:rsidR="00F3527E">
        <w:rPr>
          <w:b/>
          <w:iCs/>
        </w:rPr>
        <w:t xml:space="preserve"> </w:t>
      </w:r>
      <w:r w:rsidR="00F3527E">
        <w:rPr>
          <w:bCs/>
          <w:iCs/>
        </w:rPr>
        <w:t xml:space="preserve">stop words are removed, lemmatization is done. Word cloud is prepared to </w:t>
      </w:r>
      <w:r w:rsidR="00D33D86">
        <w:rPr>
          <w:bCs/>
          <w:iCs/>
        </w:rPr>
        <w:t>do EDA</w:t>
      </w:r>
    </w:p>
    <w:p w14:paraId="21F6D7C5" w14:textId="77777777" w:rsidR="00061037" w:rsidRDefault="00061037">
      <w:pPr>
        <w:ind w:firstLine="0"/>
      </w:pPr>
    </w:p>
    <w:p w14:paraId="15C07371" w14:textId="3A07B6A5" w:rsidR="00061037" w:rsidRDefault="00F3527E">
      <w:pPr>
        <w:pStyle w:val="Heading2"/>
        <w:numPr>
          <w:ilvl w:val="1"/>
          <w:numId w:val="1"/>
        </w:numPr>
      </w:pPr>
      <w:bookmarkStart w:id="19" w:name="_Toc89779561"/>
      <w:r>
        <w:t>Transferable model</w:t>
      </w:r>
      <w:bookmarkEnd w:id="19"/>
      <w:r>
        <w:t xml:space="preserve"> </w:t>
      </w:r>
    </w:p>
    <w:p w14:paraId="338FBCC6" w14:textId="1E7928B6" w:rsidR="00061037" w:rsidRPr="00D33D86" w:rsidRDefault="00022D1B">
      <w:pPr>
        <w:ind w:firstLine="0"/>
        <w:rPr>
          <w:bCs/>
          <w:iCs/>
        </w:rPr>
      </w:pPr>
      <w:r>
        <w:t xml:space="preserve">Using </w:t>
      </w:r>
      <w:r w:rsidR="00D33D86">
        <w:rPr>
          <w:b/>
          <w:i/>
        </w:rPr>
        <w:t xml:space="preserve">Med7 </w:t>
      </w:r>
      <w:r w:rsidR="00D33D86">
        <w:rPr>
          <w:bCs/>
          <w:iCs/>
        </w:rPr>
        <w:t>model, required features are extracted</w:t>
      </w:r>
    </w:p>
    <w:p w14:paraId="2C49D84A" w14:textId="77777777" w:rsidR="00061037" w:rsidRDefault="00022D1B">
      <w:pPr>
        <w:pStyle w:val="Heading1"/>
        <w:numPr>
          <w:ilvl w:val="0"/>
          <w:numId w:val="1"/>
        </w:numPr>
      </w:pPr>
      <w:bookmarkStart w:id="20" w:name="_Toc89779562"/>
      <w:r>
        <w:t>Assumption and Constraints</w:t>
      </w:r>
      <w:bookmarkEnd w:id="20"/>
    </w:p>
    <w:p w14:paraId="27FB58FD" w14:textId="6A855A87" w:rsidR="00061037" w:rsidRDefault="00022D1B">
      <w:pPr>
        <w:pStyle w:val="Heading2"/>
      </w:pPr>
      <w:bookmarkStart w:id="21" w:name="_Toc89779563"/>
      <w:r>
        <w:t xml:space="preserve">6.1 </w:t>
      </w:r>
      <w:r w:rsidR="00553B29">
        <w:t>Project Assumptions</w:t>
      </w:r>
      <w:bookmarkEnd w:id="21"/>
    </w:p>
    <w:p w14:paraId="0785DE83" w14:textId="77777777" w:rsidR="00BD75C3" w:rsidRPr="00BD75C3" w:rsidRDefault="00BD75C3" w:rsidP="00BD75C3">
      <w:pPr>
        <w:numPr>
          <w:ilvl w:val="0"/>
          <w:numId w:val="12"/>
        </w:numPr>
        <w:spacing w:before="80"/>
        <w:ind w:left="950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BD75C3">
        <w:rPr>
          <w:rFonts w:ascii="Arial" w:eastAsia="Times New Roman" w:hAnsi="Arial" w:cs="Arial"/>
          <w:color w:val="000000"/>
          <w:sz w:val="20"/>
          <w:szCs w:val="20"/>
        </w:rPr>
        <w:t>Data is in an extractable format like pdf</w:t>
      </w:r>
    </w:p>
    <w:p w14:paraId="35B5FCDD" w14:textId="77777777" w:rsidR="00BD75C3" w:rsidRPr="00BD75C3" w:rsidRDefault="00BD75C3" w:rsidP="00BD75C3">
      <w:pPr>
        <w:numPr>
          <w:ilvl w:val="0"/>
          <w:numId w:val="12"/>
        </w:numPr>
        <w:spacing w:before="80"/>
        <w:ind w:left="950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</w:rPr>
      </w:pPr>
      <w:r w:rsidRPr="00BD75C3">
        <w:rPr>
          <w:rFonts w:ascii="Arial" w:eastAsia="Times New Roman" w:hAnsi="Arial" w:cs="Arial"/>
          <w:color w:val="000000"/>
          <w:sz w:val="20"/>
          <w:szCs w:val="20"/>
        </w:rPr>
        <w:t>Data consists of features being extracted</w:t>
      </w:r>
    </w:p>
    <w:p w14:paraId="18EEDF63" w14:textId="77777777" w:rsidR="00553B29" w:rsidRPr="00553B29" w:rsidRDefault="00553B29" w:rsidP="00553B29"/>
    <w:p w14:paraId="7091AE09" w14:textId="2D37AD67" w:rsidR="00061037" w:rsidRDefault="00061037">
      <w:pPr>
        <w:ind w:firstLine="0"/>
      </w:pPr>
    </w:p>
    <w:p w14:paraId="1FCE7E17" w14:textId="77777777" w:rsidR="00061037" w:rsidRDefault="00061037">
      <w:pPr>
        <w:ind w:firstLine="0"/>
      </w:pPr>
    </w:p>
    <w:p w14:paraId="4FC804B5" w14:textId="3CD198BB" w:rsidR="00061037" w:rsidRDefault="00022D1B">
      <w:pPr>
        <w:pStyle w:val="Heading2"/>
      </w:pPr>
      <w:bookmarkStart w:id="22" w:name="_Toc89779564"/>
      <w:r>
        <w:t xml:space="preserve">6.2 </w:t>
      </w:r>
      <w:r w:rsidR="00BD75C3">
        <w:t>Project Constraints</w:t>
      </w:r>
      <w:bookmarkEnd w:id="22"/>
    </w:p>
    <w:p w14:paraId="119DBF76" w14:textId="77777777" w:rsidR="00BD75C3" w:rsidRPr="00BD75C3" w:rsidRDefault="00BD75C3" w:rsidP="00BD75C3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75C3">
        <w:rPr>
          <w:rFonts w:ascii="Arial" w:eastAsia="Times New Roman" w:hAnsi="Arial" w:cs="Arial"/>
          <w:color w:val="000000"/>
          <w:sz w:val="20"/>
          <w:szCs w:val="20"/>
        </w:rPr>
        <w:t>Maximize the quantity of features extracted from the medical journals</w:t>
      </w:r>
    </w:p>
    <w:p w14:paraId="6BC6BD2C" w14:textId="77777777" w:rsidR="00BD75C3" w:rsidRPr="00BD75C3" w:rsidRDefault="00BD75C3" w:rsidP="00BD75C3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75C3">
        <w:rPr>
          <w:rFonts w:ascii="Arial" w:eastAsia="Times New Roman" w:hAnsi="Arial" w:cs="Arial"/>
          <w:color w:val="000000"/>
          <w:sz w:val="20"/>
          <w:szCs w:val="20"/>
        </w:rPr>
        <w:t>Minimize incorrect feature detection</w:t>
      </w:r>
    </w:p>
    <w:p w14:paraId="425440BD" w14:textId="77777777" w:rsidR="00BD75C3" w:rsidRPr="00BD75C3" w:rsidRDefault="00BD75C3" w:rsidP="00BD75C3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75C3">
        <w:rPr>
          <w:rFonts w:ascii="Arial" w:eastAsia="Times New Roman" w:hAnsi="Arial" w:cs="Arial"/>
          <w:color w:val="000000"/>
          <w:sz w:val="20"/>
          <w:szCs w:val="20"/>
        </w:rPr>
        <w:t>Minimize the run time of the model training</w:t>
      </w:r>
    </w:p>
    <w:p w14:paraId="4FDD123A" w14:textId="77777777" w:rsidR="00BD75C3" w:rsidRPr="00BD75C3" w:rsidRDefault="00BD75C3" w:rsidP="00BD75C3"/>
    <w:p w14:paraId="76F18359" w14:textId="3F9775AC" w:rsidR="00061037" w:rsidRDefault="00061037" w:rsidP="008A13F7">
      <w:pPr>
        <w:ind w:firstLine="0"/>
      </w:pPr>
    </w:p>
    <w:p w14:paraId="7A90821B" w14:textId="33667DC2" w:rsidR="0081286A" w:rsidRDefault="00022D1B" w:rsidP="0081286A">
      <w:pPr>
        <w:pStyle w:val="Heading2"/>
        <w:numPr>
          <w:ilvl w:val="1"/>
          <w:numId w:val="1"/>
        </w:numPr>
      </w:pPr>
      <w:bookmarkStart w:id="23" w:name="_Toc89779565"/>
      <w:r>
        <w:t>Referen</w:t>
      </w:r>
      <w:bookmarkEnd w:id="23"/>
      <w:r w:rsidR="0081286A">
        <w:t>ces</w:t>
      </w:r>
    </w:p>
    <w:p w14:paraId="7DF33F49" w14:textId="1363C61E" w:rsidR="0081286A" w:rsidRDefault="006E7C9F" w:rsidP="0081286A">
      <w:hyperlink r:id="rId8" w:history="1">
        <w:r w:rsidR="00643B0E" w:rsidRPr="00793EED">
          <w:rPr>
            <w:rStyle w:val="Hyperlink"/>
          </w:rPr>
          <w:t>https://pdfminersix.readthedocs.io/en/latest/</w:t>
        </w:r>
      </w:hyperlink>
    </w:p>
    <w:p w14:paraId="071DEF82" w14:textId="74F862C8" w:rsidR="00643B0E" w:rsidRDefault="006E7C9F" w:rsidP="0081286A">
      <w:hyperlink r:id="rId9" w:history="1">
        <w:r w:rsidR="00643B0E" w:rsidRPr="00793EED">
          <w:rPr>
            <w:rStyle w:val="Hyperlink"/>
          </w:rPr>
          <w:t>https://pubmed.ncbi.nlm.nih.gov/34412834/</w:t>
        </w:r>
      </w:hyperlink>
    </w:p>
    <w:p w14:paraId="25BCB333" w14:textId="3D97C7DF" w:rsidR="00643B0E" w:rsidRDefault="006E7C9F" w:rsidP="0081286A">
      <w:hyperlink r:id="rId10" w:history="1">
        <w:r w:rsidR="00643B0E" w:rsidRPr="00793EED">
          <w:rPr>
            <w:rStyle w:val="Hyperlink"/>
          </w:rPr>
          <w:t>https://github.com/kormilitzin/med7</w:t>
        </w:r>
      </w:hyperlink>
    </w:p>
    <w:p w14:paraId="3D24A99B" w14:textId="77777777" w:rsidR="00643B0E" w:rsidRPr="0081286A" w:rsidRDefault="00643B0E" w:rsidP="0081286A"/>
    <w:p w14:paraId="62AB0E21" w14:textId="478A67A8" w:rsidR="00061037" w:rsidRDefault="0081286A">
      <w:pPr>
        <w:ind w:firstLine="0"/>
      </w:pPr>
      <w:r>
        <w:t xml:space="preserve"> </w:t>
      </w:r>
    </w:p>
    <w:sectPr w:rsidR="00061037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FE625" w14:textId="77777777" w:rsidR="006E7C9F" w:rsidRDefault="006E7C9F">
      <w:r>
        <w:separator/>
      </w:r>
    </w:p>
  </w:endnote>
  <w:endnote w:type="continuationSeparator" w:id="0">
    <w:p w14:paraId="5A949713" w14:textId="77777777" w:rsidR="006E7C9F" w:rsidRDefault="006E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3B03" w14:textId="77777777" w:rsidR="00061037" w:rsidRDefault="00061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0D6A9B30" w14:textId="77777777" w:rsidR="00061037" w:rsidRDefault="00022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E7C9F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0E85" w14:textId="77777777" w:rsidR="00061037" w:rsidRDefault="00022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3B26">
      <w:rPr>
        <w:noProof/>
        <w:color w:val="000000"/>
      </w:rPr>
      <w:t>1</w:t>
    </w:r>
    <w:r>
      <w:rPr>
        <w:color w:val="000000"/>
      </w:rPr>
      <w:fldChar w:fldCharType="end"/>
    </w:r>
  </w:p>
  <w:p w14:paraId="67F9EEA3" w14:textId="77777777" w:rsidR="00061037" w:rsidRDefault="000610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2398" w14:textId="77777777" w:rsidR="006E7C9F" w:rsidRDefault="006E7C9F">
      <w:r>
        <w:separator/>
      </w:r>
    </w:p>
  </w:footnote>
  <w:footnote w:type="continuationSeparator" w:id="0">
    <w:p w14:paraId="0A96359D" w14:textId="77777777" w:rsidR="006E7C9F" w:rsidRDefault="006E7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9EB"/>
    <w:multiLevelType w:val="multilevel"/>
    <w:tmpl w:val="E62606C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36977DA"/>
    <w:multiLevelType w:val="multilevel"/>
    <w:tmpl w:val="6C1E13A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6B5755"/>
    <w:multiLevelType w:val="hybridMultilevel"/>
    <w:tmpl w:val="3C6A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9A9"/>
    <w:multiLevelType w:val="multilevel"/>
    <w:tmpl w:val="339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74BD2"/>
    <w:multiLevelType w:val="multilevel"/>
    <w:tmpl w:val="00B0DB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184660"/>
    <w:multiLevelType w:val="multilevel"/>
    <w:tmpl w:val="250C8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61B2C"/>
    <w:multiLevelType w:val="multilevel"/>
    <w:tmpl w:val="5E4E73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 w15:restartNumberingAfterBreak="0">
    <w:nsid w:val="1F006B72"/>
    <w:multiLevelType w:val="multilevel"/>
    <w:tmpl w:val="65DE61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6C0F92"/>
    <w:multiLevelType w:val="multilevel"/>
    <w:tmpl w:val="EFCAC08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2CDC34B5"/>
    <w:multiLevelType w:val="multilevel"/>
    <w:tmpl w:val="60C628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CB2437"/>
    <w:multiLevelType w:val="multilevel"/>
    <w:tmpl w:val="321CE0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6E6F77"/>
    <w:multiLevelType w:val="multilevel"/>
    <w:tmpl w:val="F92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E6A27"/>
    <w:multiLevelType w:val="multilevel"/>
    <w:tmpl w:val="3DF6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10"/>
  </w:num>
  <w:num w:numId="10">
    <w:abstractNumId w:val="2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037"/>
    <w:rsid w:val="00022D1B"/>
    <w:rsid w:val="00061037"/>
    <w:rsid w:val="000B1B52"/>
    <w:rsid w:val="001C57D9"/>
    <w:rsid w:val="00286E23"/>
    <w:rsid w:val="00553B29"/>
    <w:rsid w:val="00566D64"/>
    <w:rsid w:val="00643B0E"/>
    <w:rsid w:val="006E7C9F"/>
    <w:rsid w:val="0081286A"/>
    <w:rsid w:val="008A13F7"/>
    <w:rsid w:val="00AF372B"/>
    <w:rsid w:val="00BD75C3"/>
    <w:rsid w:val="00C856AE"/>
    <w:rsid w:val="00D14F4D"/>
    <w:rsid w:val="00D33B26"/>
    <w:rsid w:val="00D33D86"/>
    <w:rsid w:val="00EE5B2A"/>
    <w:rsid w:val="00F3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BA67"/>
  <w15:docId w15:val="{703DD3E9-15C1-4BE3-8EF5-27FCE238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4ED"/>
  </w:style>
  <w:style w:type="paragraph" w:styleId="Heading1">
    <w:name w:val="heading 1"/>
    <w:basedOn w:val="Normal"/>
    <w:next w:val="Normal"/>
    <w:link w:val="Heading1Char"/>
    <w:uiPriority w:val="9"/>
    <w:qFormat/>
    <w:rsid w:val="00865A7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="Times New Roman (Headings CS)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4ED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ED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ED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E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E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E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E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E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4ED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B814E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814ED"/>
  </w:style>
  <w:style w:type="table" w:styleId="TableGrid">
    <w:name w:val="Table Grid"/>
    <w:basedOn w:val="TableNormal"/>
    <w:uiPriority w:val="39"/>
    <w:rsid w:val="00966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6682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966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823"/>
  </w:style>
  <w:style w:type="character" w:styleId="PageNumber">
    <w:name w:val="page number"/>
    <w:basedOn w:val="DefaultParagraphFont"/>
    <w:uiPriority w:val="99"/>
    <w:semiHidden/>
    <w:unhideWhenUsed/>
    <w:rsid w:val="00966823"/>
  </w:style>
  <w:style w:type="paragraph" w:styleId="ListParagraph">
    <w:name w:val="List Paragraph"/>
    <w:basedOn w:val="Normal"/>
    <w:uiPriority w:val="34"/>
    <w:qFormat/>
    <w:rsid w:val="00B814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A7B"/>
    <w:rPr>
      <w:rFonts w:asciiTheme="majorHAnsi" w:eastAsiaTheme="majorEastAsia" w:hAnsiTheme="majorHAnsi" w:cs="Times New Roman (Headings CS)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14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E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ED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ED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ED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ED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ED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ED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14ED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814ED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4ED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814ED"/>
    <w:rPr>
      <w:b/>
      <w:bCs/>
      <w:spacing w:val="0"/>
    </w:rPr>
  </w:style>
  <w:style w:type="character" w:styleId="Emphasis">
    <w:name w:val="Emphasis"/>
    <w:uiPriority w:val="20"/>
    <w:qFormat/>
    <w:rsid w:val="00B814ED"/>
    <w:rPr>
      <w:b/>
      <w:bCs/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B814E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814E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ED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E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B814E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814ED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B814ED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B814ED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B814E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814ED"/>
    <w:pPr>
      <w:outlineLvl w:val="9"/>
    </w:pPr>
  </w:style>
  <w:style w:type="paragraph" w:customStyle="1" w:styleId="Default">
    <w:name w:val="Default"/>
    <w:rsid w:val="00255EFA"/>
    <w:pPr>
      <w:autoSpaceDE w:val="0"/>
      <w:autoSpaceDN w:val="0"/>
      <w:adjustRightInd w:val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5A7B"/>
    <w:pPr>
      <w:spacing w:before="12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5A7B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65A7B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5A7B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5A7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5A7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5A7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5A7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5A7B"/>
    <w:pPr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04ED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A13F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minersix.readthedocs.io/en/lates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ormilitzin/med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med.ncbi.nlm.nih.gov/3441283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Krc+6OOSFfArwBEFck6gZuWp9Q==">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Kesarvani</dc:creator>
  <cp:lastModifiedBy>zaidhabib287</cp:lastModifiedBy>
  <cp:revision>2</cp:revision>
  <dcterms:created xsi:type="dcterms:W3CDTF">2021-12-09T14:02:00Z</dcterms:created>
  <dcterms:modified xsi:type="dcterms:W3CDTF">2021-12-09T14:02:00Z</dcterms:modified>
</cp:coreProperties>
</file>